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F126" w14:textId="77777777" w:rsidR="00887CF9" w:rsidRDefault="00887CF9" w:rsidP="00887CF9">
      <w:r>
        <w:t xml:space="preserve">Für den Studiengang Informationsdesign beantworten Sie bitte folgende Leitfragen: </w:t>
      </w:r>
    </w:p>
    <w:p w14:paraId="1C3578A2" w14:textId="77777777" w:rsidR="00887CF9" w:rsidRDefault="00887CF9" w:rsidP="00887CF9">
      <w:r>
        <w:t xml:space="preserve">1. Was waren ausschlaggebende Gründe für den Studienwunsch Informationsdesign? </w:t>
      </w:r>
    </w:p>
    <w:p w14:paraId="1F67CD76" w14:textId="77777777" w:rsidR="00887CF9" w:rsidRDefault="00887CF9" w:rsidP="00887CF9">
      <w:r>
        <w:t xml:space="preserve">2. Wer oder was hat Ihren Studienwunsch beeinflusst? </w:t>
      </w:r>
    </w:p>
    <w:p w14:paraId="384BB0D4" w14:textId="77777777" w:rsidR="00887CF9" w:rsidRDefault="00887CF9" w:rsidP="00887CF9">
      <w:r>
        <w:t xml:space="preserve">3. Was bringen Sie an einschlägigen Erfahrungen für genau dieses Studium oder den späteren Beruf mit? 4. Beschreiben Sie in wenigen Sätzen, wie ein typischer Tag im Studium Informationsdesign aus Ihrer Sicht aussehen sollte. </w:t>
      </w:r>
    </w:p>
    <w:p w14:paraId="618A0176" w14:textId="6C41EDC6" w:rsidR="00C94E3B" w:rsidRPr="00C94E3B" w:rsidRDefault="00887CF9" w:rsidP="00887CF9">
      <w:pPr>
        <w:rPr>
          <w:sz w:val="14"/>
          <w:szCs w:val="14"/>
        </w:rPr>
      </w:pPr>
      <w:r>
        <w:t>Bitte schreiben Sie maximal 2000 Zeichen (inkl. Leerzeichen) für alle Fragen.</w:t>
      </w:r>
    </w:p>
    <w:p w14:paraId="2329C7B6" w14:textId="54D85D39" w:rsidR="00F25678" w:rsidDel="00D6058D" w:rsidRDefault="00F25678" w:rsidP="00F25678">
      <w:pPr>
        <w:rPr>
          <w:del w:id="0" w:author="Malte Hermann" w:date="2023-07-01T12:07:00Z"/>
        </w:rPr>
      </w:pPr>
      <w:r w:rsidRPr="00E512F2">
        <w:t>D</w:t>
      </w:r>
      <w:ins w:id="1" w:author="Malte Hermann" w:date="2023-07-01T17:55:00Z">
        <w:r w:rsidR="00E512F2" w:rsidRPr="00E512F2">
          <w:rPr>
            <w:rPrChange w:id="2" w:author="Malte Hermann" w:date="2023-07-01T17:55:00Z">
              <w:rPr>
                <w:highlight w:val="yellow"/>
              </w:rPr>
            </w:rPrChange>
          </w:rPr>
          <w:t>er</w:t>
        </w:r>
      </w:ins>
      <w:del w:id="3" w:author="Malte Hermann" w:date="2023-07-01T17:55:00Z">
        <w:r w:rsidRPr="00E512F2" w:rsidDel="00E512F2">
          <w:delText>ieser</w:delText>
        </w:r>
      </w:del>
      <w:r w:rsidRPr="00E512F2">
        <w:t xml:space="preserve"> Studiengang </w:t>
      </w:r>
      <w:r w:rsidR="00B836A3" w:rsidRPr="00E512F2">
        <w:t xml:space="preserve">Informationsdesign </w:t>
      </w:r>
      <w:r w:rsidRPr="00E512F2">
        <w:t xml:space="preserve">bietet viele unterschiedliche Möglichkeiten für </w:t>
      </w:r>
      <w:r w:rsidR="00BA4811" w:rsidRPr="00E512F2">
        <w:t>meine Traumberufsfelder, sowie</w:t>
      </w:r>
      <w:r w:rsidRPr="00E512F2">
        <w:t xml:space="preserve"> </w:t>
      </w:r>
      <w:r w:rsidR="007048D7" w:rsidRPr="00E512F2">
        <w:t>eine</w:t>
      </w:r>
      <w:r w:rsidRPr="00E512F2">
        <w:t xml:space="preserve"> kreative </w:t>
      </w:r>
      <w:r w:rsidRPr="00E512F2">
        <w:rPr>
          <w:color w:val="000000" w:themeColor="text1"/>
        </w:rPr>
        <w:t xml:space="preserve">Brücke </w:t>
      </w:r>
      <w:r w:rsidRPr="00E512F2">
        <w:t xml:space="preserve">zwischen Technik und Design </w:t>
      </w:r>
      <w:r w:rsidR="00BA4811" w:rsidRPr="00E512F2">
        <w:t>als auch einen</w:t>
      </w:r>
      <w:r w:rsidRPr="00E512F2">
        <w:t xml:space="preserve"> starken Praxisbezug</w:t>
      </w:r>
      <w:r w:rsidR="00BA4811">
        <w:t>.</w:t>
      </w:r>
      <w:r>
        <w:t xml:space="preserve"> </w:t>
      </w:r>
      <w:ins w:id="4" w:author="Malte Hermann" w:date="2023-07-01T18:00:00Z">
        <w:r w:rsidR="00E512F2">
          <w:t xml:space="preserve">Mein Interesse für den Bachelorstudiengang wurde </w:t>
        </w:r>
      </w:ins>
      <w:ins w:id="5" w:author="Malte Hermann" w:date="2023-07-01T18:01:00Z">
        <w:r w:rsidR="00E512F2">
          <w:t>da</w:t>
        </w:r>
      </w:ins>
      <w:ins w:id="6" w:author="Malte Hermann" w:date="2023-07-01T18:00:00Z">
        <w:r w:rsidR="00E512F2">
          <w:t>durch</w:t>
        </w:r>
      </w:ins>
      <w:ins w:id="7" w:author="Malte Hermann" w:date="2023-07-01T18:01:00Z">
        <w:r w:rsidR="00E512F2">
          <w:t xml:space="preserve"> geweckt, dass</w:t>
        </w:r>
      </w:ins>
      <w:del w:id="8" w:author="Malte Hermann" w:date="2023-07-01T18:00:00Z">
        <w:r w:rsidR="00BA4811" w:rsidDel="00E512F2">
          <w:delText>D</w:delText>
        </w:r>
      </w:del>
      <w:ins w:id="9" w:author="Malte Hermann" w:date="2023-07-01T18:00:00Z">
        <w:r w:rsidR="00E512F2">
          <w:t xml:space="preserve"> d</w:t>
        </w:r>
      </w:ins>
      <w:r w:rsidR="009463F6">
        <w:t xml:space="preserve">ie verschiedenen Inhalte des Bachelorstudienganges </w:t>
      </w:r>
      <w:ins w:id="10" w:author="Malte Hermann" w:date="2023-07-01T18:00:00Z">
        <w:r w:rsidR="00E512F2">
          <w:t xml:space="preserve">und </w:t>
        </w:r>
      </w:ins>
      <w:ins w:id="11" w:author="Malte Hermann" w:date="2023-07-01T18:02:00Z">
        <w:r w:rsidR="00E512F2">
          <w:t xml:space="preserve">die </w:t>
        </w:r>
      </w:ins>
      <w:del w:id="12" w:author="Malte Hermann" w:date="2023-07-01T18:00:00Z">
        <w:r w:rsidR="00D6058D" w:rsidDel="00E512F2">
          <w:delText>zeigen</w:delText>
        </w:r>
        <w:r w:rsidR="00BA4811" w:rsidDel="00E512F2">
          <w:delText>, dass die A</w:delText>
        </w:r>
      </w:del>
      <w:ins w:id="13" w:author="Malte Hermann" w:date="2023-07-01T18:00:00Z">
        <w:r w:rsidR="00E512F2">
          <w:t>A</w:t>
        </w:r>
      </w:ins>
      <w:r w:rsidR="00BA4811">
        <w:t xml:space="preserve">rbeit mit </w:t>
      </w:r>
      <w:r w:rsidR="009463F6">
        <w:t xml:space="preserve">Informationen im digitalen Raum von </w:t>
      </w:r>
      <w:r w:rsidR="007048D7">
        <w:t xml:space="preserve">völlig </w:t>
      </w:r>
      <w:r w:rsidR="009463F6">
        <w:t>verschiedenen</w:t>
      </w:r>
      <w:ins w:id="14" w:author="Malte Hermann" w:date="2023-07-01T17:14:00Z">
        <w:r w:rsidR="00395AD8">
          <w:t xml:space="preserve"> </w:t>
        </w:r>
      </w:ins>
      <w:del w:id="15" w:author="Malte Hermann" w:date="2023-07-01T17:14:00Z">
        <w:r w:rsidR="00D6058D" w:rsidDel="00395AD8">
          <w:delText xml:space="preserve">, durchdachten und interessanten </w:delText>
        </w:r>
      </w:del>
      <w:del w:id="16" w:author="Malte Hermann" w:date="2023-07-01T12:09:00Z">
        <w:r w:rsidR="007048D7" w:rsidDel="00D6058D">
          <w:delText xml:space="preserve"> </w:delText>
        </w:r>
      </w:del>
      <w:r w:rsidR="009463F6">
        <w:t>Seiten beleuchte</w:t>
      </w:r>
      <w:r w:rsidR="00BA4811">
        <w:t>t w</w:t>
      </w:r>
      <w:ins w:id="17" w:author="Malte Hermann" w:date="2023-07-01T18:01:00Z">
        <w:r w:rsidR="00E512F2">
          <w:t>erden</w:t>
        </w:r>
      </w:ins>
      <w:del w:id="18" w:author="Malte Hermann" w:date="2023-07-01T18:01:00Z">
        <w:r w:rsidR="00BA4811" w:rsidDel="00E512F2">
          <w:delText>ird,</w:delText>
        </w:r>
      </w:del>
      <w:ins w:id="19" w:author="Malte Hermann" w:date="2023-07-01T18:03:00Z">
        <w:r w:rsidR="00C108F9">
          <w:t xml:space="preserve">. </w:t>
        </w:r>
      </w:ins>
      <w:ins w:id="20" w:author="Malte Hermann" w:date="2023-07-01T18:33:00Z">
        <w:r w:rsidR="006F3C81">
          <w:t>Besonders reizt mich</w:t>
        </w:r>
      </w:ins>
      <w:ins w:id="21" w:author="Malte Hermann" w:date="2023-07-01T18:03:00Z">
        <w:r w:rsidR="00C108F9">
          <w:t xml:space="preserve"> </w:t>
        </w:r>
      </w:ins>
      <w:ins w:id="22" w:author="Malte Hermann" w:date="2023-07-01T18:33:00Z">
        <w:r w:rsidR="00B36EAE">
          <w:t>das</w:t>
        </w:r>
      </w:ins>
      <w:ins w:id="23" w:author="Malte Hermann" w:date="2023-07-01T18:03:00Z">
        <w:r w:rsidR="00C108F9">
          <w:t xml:space="preserve"> </w:t>
        </w:r>
      </w:ins>
      <w:ins w:id="24" w:author="Malte Hermann" w:date="2023-07-01T18:33:00Z">
        <w:r w:rsidR="00B36EAE">
          <w:t>Kennenlernen</w:t>
        </w:r>
      </w:ins>
      <w:ins w:id="25" w:author="Malte Hermann" w:date="2023-07-01T18:34:00Z">
        <w:r w:rsidR="00B36EAE">
          <w:t xml:space="preserve"> </w:t>
        </w:r>
      </w:ins>
      <w:ins w:id="26" w:author="Malte Hermann" w:date="2023-07-01T18:33:00Z">
        <w:r w:rsidR="00B36EAE">
          <w:t>der</w:t>
        </w:r>
      </w:ins>
      <w:ins w:id="27" w:author="Malte Hermann" w:date="2023-07-01T18:29:00Z">
        <w:r w:rsidR="006F3C81">
          <w:t xml:space="preserve"> Tools im Industrieumfeld</w:t>
        </w:r>
      </w:ins>
      <w:ins w:id="28" w:author="Malte Hermann" w:date="2023-07-01T18:33:00Z">
        <w:r w:rsidR="00B36EAE">
          <w:t xml:space="preserve"> und die</w:t>
        </w:r>
      </w:ins>
      <w:ins w:id="29" w:author="Malte Hermann" w:date="2023-07-01T18:34:00Z">
        <w:r w:rsidR="00B36EAE">
          <w:t xml:space="preserve"> professionelle </w:t>
        </w:r>
      </w:ins>
      <w:ins w:id="30" w:author="Malte Hermann" w:date="2023-07-01T18:35:00Z">
        <w:r w:rsidR="002362B2">
          <w:t>Lernu</w:t>
        </w:r>
      </w:ins>
      <w:ins w:id="31" w:author="Malte Hermann" w:date="2023-07-01T18:34:00Z">
        <w:r w:rsidR="00B36EAE">
          <w:t>mgebung.</w:t>
        </w:r>
      </w:ins>
      <w:del w:id="32" w:author="Malte Hermann" w:date="2023-07-01T18:01:00Z">
        <w:r w:rsidR="00BA4811" w:rsidDel="00E512F2">
          <w:delText xml:space="preserve"> w</w:delText>
        </w:r>
        <w:r w:rsidR="007048D7" w:rsidDel="00E512F2">
          <w:delText>odurch</w:delText>
        </w:r>
        <w:r w:rsidR="00BA4811" w:rsidDel="00E512F2">
          <w:delText xml:space="preserve"> mein Interesse </w:delText>
        </w:r>
        <w:r w:rsidR="007048D7" w:rsidDel="00E512F2">
          <w:delText>s</w:delText>
        </w:r>
        <w:r w:rsidR="00BA4811" w:rsidDel="00E512F2">
          <w:delText>tark geweckt wurde.</w:delText>
        </w:r>
      </w:del>
    </w:p>
    <w:p w14:paraId="25C1587C" w14:textId="2FBAD3CB" w:rsidR="00441F11" w:rsidRDefault="00441F11" w:rsidP="00B836A3"/>
    <w:p w14:paraId="1B103FEF" w14:textId="388171E0" w:rsidR="00B836A3" w:rsidDel="00D6058D" w:rsidRDefault="00B836A3" w:rsidP="00B836A3">
      <w:pPr>
        <w:rPr>
          <w:del w:id="33" w:author="Malte Hermann" w:date="2023-07-01T12:08:00Z"/>
        </w:rPr>
      </w:pPr>
      <w:r>
        <w:t xml:space="preserve">Mein Studienwunsch basiert auf meinem langjährigen Interesse an 3d Umgebungen und deren Entwicklung. Wichtig ist mir </w:t>
      </w:r>
      <w:ins w:id="34" w:author="Malte Hermann" w:date="2023-07-01T18:21:00Z">
        <w:r w:rsidR="005F3E99">
          <w:t>im Studium auch</w:t>
        </w:r>
      </w:ins>
      <w:del w:id="35" w:author="Malte Hermann" w:date="2023-07-01T18:21:00Z">
        <w:r w:rsidDel="005F3E99">
          <w:delText>auch</w:delText>
        </w:r>
      </w:del>
      <w:r>
        <w:t xml:space="preserve"> die Vermittlung digitaler Inhalte in verständlicher Form an </w:t>
      </w:r>
      <w:r w:rsidRPr="005F3E99">
        <w:t>den Nutzer</w:t>
      </w:r>
      <w:ins w:id="36" w:author="Malte Hermann" w:date="2023-07-01T18:19:00Z">
        <w:r w:rsidR="005F3E99">
          <w:t xml:space="preserve"> zu erlernen</w:t>
        </w:r>
      </w:ins>
      <w:r w:rsidRPr="005F3E99">
        <w:t xml:space="preserve">. </w:t>
      </w:r>
      <w:ins w:id="37" w:author="Malte Hermann" w:date="2023-07-01T18:22:00Z">
        <w:r w:rsidR="005F3E99">
          <w:t>Einer Ihrer ehemaligen Studenten</w:t>
        </w:r>
      </w:ins>
      <w:ins w:id="38" w:author="Malte Hermann" w:date="2023-07-01T18:23:00Z">
        <w:r w:rsidR="005F3E99">
          <w:t xml:space="preserve"> hat mich auf</w:t>
        </w:r>
        <w:r w:rsidR="00442B94">
          <w:t xml:space="preserve"> der Grundlage </w:t>
        </w:r>
      </w:ins>
      <w:ins w:id="39" w:author="Malte Hermann" w:date="2023-07-01T18:25:00Z">
        <w:r w:rsidR="00AA3A04">
          <w:t>jener</w:t>
        </w:r>
      </w:ins>
      <w:ins w:id="40" w:author="Malte Hermann" w:date="2023-07-01T18:23:00Z">
        <w:r w:rsidR="00442B94">
          <w:t xml:space="preserve"> Interessen </w:t>
        </w:r>
      </w:ins>
      <w:del w:id="41" w:author="Malte Hermann" w:date="2023-07-01T18:23:00Z">
        <w:r w:rsidRPr="005F3E99" w:rsidDel="00442B94">
          <w:delText>A</w:delText>
        </w:r>
      </w:del>
      <w:ins w:id="42" w:author="Malte Hermann" w:date="2023-07-01T18:23:00Z">
        <w:r w:rsidR="00442B94">
          <w:t>a</w:t>
        </w:r>
      </w:ins>
      <w:r w:rsidRPr="005F3E99">
        <w:t>uf diesen</w:t>
      </w:r>
      <w:r>
        <w:t xml:space="preserve"> Studiengang </w:t>
      </w:r>
      <w:del w:id="43" w:author="Malte Hermann" w:date="2023-07-01T18:23:00Z">
        <w:r w:rsidR="00441F11" w:rsidDel="00442B94">
          <w:delText xml:space="preserve">wurde ich durch </w:delText>
        </w:r>
      </w:del>
      <w:del w:id="44" w:author="Malte Hermann" w:date="2023-07-01T17:47:00Z">
        <w:r w:rsidDel="00CE6CE1">
          <w:delText xml:space="preserve">von </w:delText>
        </w:r>
      </w:del>
      <w:del w:id="45" w:author="Malte Hermann" w:date="2023-07-01T18:23:00Z">
        <w:r w:rsidDel="00442B94">
          <w:delText>eine</w:delText>
        </w:r>
      </w:del>
      <w:del w:id="46" w:author="Malte Hermann" w:date="2023-07-01T17:47:00Z">
        <w:r w:rsidDel="00CE6CE1">
          <w:delText>m</w:delText>
        </w:r>
      </w:del>
      <w:del w:id="47" w:author="Malte Hermann" w:date="2023-07-01T18:23:00Z">
        <w:r w:rsidDel="00442B94">
          <w:delText xml:space="preserve"> Ihrer ehemaligen Studenten </w:delText>
        </w:r>
      </w:del>
      <w:r w:rsidR="00441F11">
        <w:t>aufmerksam gemacht.</w:t>
      </w:r>
      <w:r>
        <w:t xml:space="preserve"> </w:t>
      </w:r>
    </w:p>
    <w:p w14:paraId="0144B016" w14:textId="597162BA" w:rsidR="00B836A3" w:rsidRDefault="00B836A3" w:rsidP="00F25678"/>
    <w:p w14:paraId="74783AB3" w14:textId="3BFBB767" w:rsidR="00CD5CB4" w:rsidRDefault="00C94E3B">
      <w:pPr>
        <w:spacing w:after="0"/>
        <w:rPr>
          <w:ins w:id="48" w:author="Malte Hermann" w:date="2023-07-01T19:17:00Z"/>
        </w:rPr>
        <w:pPrChange w:id="49" w:author="Malte Hermann" w:date="2023-07-01T19:17:00Z">
          <w:pPr/>
        </w:pPrChange>
      </w:pPr>
      <w:r>
        <w:t xml:space="preserve">Meine Erfahrung für diesen Studiengang, sowie den darauffolgenden Beruf belaufen sich auf </w:t>
      </w:r>
      <w:ins w:id="50" w:author="Malte Hermann" w:date="2023-07-01T19:03:00Z">
        <w:r w:rsidR="00F13631">
          <w:t xml:space="preserve">Kenntnisse </w:t>
        </w:r>
      </w:ins>
      <w:del w:id="51" w:author="Malte Hermann" w:date="2023-07-01T19:02:00Z">
        <w:r w:rsidR="00F57B65" w:rsidDel="00F13631">
          <w:delText>Basiswissen</w:delText>
        </w:r>
        <w:r w:rsidDel="00F13631">
          <w:delText xml:space="preserve"> </w:delText>
        </w:r>
      </w:del>
      <w:r>
        <w:t xml:space="preserve">in </w:t>
      </w:r>
      <w:ins w:id="52" w:author="Malte Hermann" w:date="2023-07-01T19:22:00Z">
        <w:r w:rsidR="00934A09">
          <w:t>Videobearbeitung</w:t>
        </w:r>
      </w:ins>
      <w:ins w:id="53" w:author="Malte Hermann" w:date="2023-07-01T19:23:00Z">
        <w:r w:rsidR="00934A09">
          <w:t>sprogrammen</w:t>
        </w:r>
      </w:ins>
      <w:ins w:id="54" w:author="Malte Hermann" w:date="2023-07-01T19:22:00Z">
        <w:r w:rsidR="00934A09">
          <w:t xml:space="preserve"> </w:t>
        </w:r>
      </w:ins>
      <w:del w:id="55" w:author="Malte Hermann" w:date="2023-07-01T19:22:00Z">
        <w:r w:rsidDel="00934A09">
          <w:delText>Adobe Photoshop</w:delText>
        </w:r>
      </w:del>
      <w:ins w:id="56" w:author="Malte Hermann" w:date="2023-07-01T19:03:00Z">
        <w:r w:rsidR="00F13631">
          <w:t xml:space="preserve">und </w:t>
        </w:r>
      </w:ins>
      <w:ins w:id="57" w:author="Malte Hermann" w:date="2023-07-01T19:22:00Z">
        <w:r w:rsidR="00934A09">
          <w:t>Adobe Photoshop</w:t>
        </w:r>
      </w:ins>
      <w:ins w:id="58" w:author="Malte Hermann" w:date="2023-07-01T19:03:00Z">
        <w:r w:rsidR="00F13631">
          <w:t>.</w:t>
        </w:r>
      </w:ins>
      <w:ins w:id="59" w:author="Malte Hermann" w:date="2023-07-01T19:01:00Z">
        <w:r w:rsidR="00F13631">
          <w:t xml:space="preserve"> </w:t>
        </w:r>
      </w:ins>
      <w:del w:id="60" w:author="Malte Hermann" w:date="2023-07-01T18:46:00Z">
        <w:r w:rsidDel="0087718E">
          <w:delText>,</w:delText>
        </w:r>
      </w:del>
      <w:del w:id="61" w:author="Malte Hermann" w:date="2023-07-01T18:45:00Z">
        <w:r w:rsidDel="0087718E">
          <w:delText xml:space="preserve"> welche in der Schulzeit, sowie im darauffolgenden Jahr erworben wurden</w:delText>
        </w:r>
      </w:del>
      <w:del w:id="62" w:author="Malte Hermann" w:date="2023-07-01T18:47:00Z">
        <w:r w:rsidDel="0087718E">
          <w:delText xml:space="preserve">. </w:delText>
        </w:r>
      </w:del>
      <w:del w:id="63" w:author="Malte Hermann" w:date="2023-07-01T17:49:00Z">
        <w:r w:rsidR="00441F11" w:rsidRPr="00CE6CE1" w:rsidDel="00CE6CE1">
          <w:delText>Durch</w:delText>
        </w:r>
      </w:del>
      <w:ins w:id="64" w:author="Malte Hermann" w:date="2023-07-01T19:03:00Z">
        <w:r w:rsidR="00F13631">
          <w:t>D</w:t>
        </w:r>
      </w:ins>
      <w:ins w:id="65" w:author="Malte Hermann" w:date="2023-07-01T17:49:00Z">
        <w:r w:rsidR="00CE6CE1" w:rsidRPr="00CE6CE1">
          <w:rPr>
            <w:rPrChange w:id="66" w:author="Malte Hermann" w:date="2023-07-01T17:50:00Z">
              <w:rPr>
                <w:highlight w:val="yellow"/>
              </w:rPr>
            </w:rPrChange>
          </w:rPr>
          <w:t>arüber hinaus konnte</w:t>
        </w:r>
      </w:ins>
      <w:r w:rsidR="00441F11" w:rsidRPr="00CE6CE1">
        <w:t xml:space="preserve"> </w:t>
      </w:r>
      <w:ins w:id="67" w:author="Malte Hermann" w:date="2023-07-01T18:27:00Z">
        <w:r w:rsidR="006F3C81">
          <w:t xml:space="preserve">mir </w:t>
        </w:r>
      </w:ins>
      <w:r w:rsidR="00EB2515" w:rsidRPr="00CE6CE1">
        <w:t xml:space="preserve">die Anwendung </w:t>
      </w:r>
      <w:r w:rsidRPr="00CE6CE1">
        <w:t>Blender</w:t>
      </w:r>
      <w:del w:id="68" w:author="Malte Hermann" w:date="2023-07-01T17:49:00Z">
        <w:r w:rsidRPr="00CE6CE1" w:rsidDel="00CE6CE1">
          <w:delText xml:space="preserve">, welche </w:delText>
        </w:r>
      </w:del>
      <w:del w:id="69" w:author="Malte Hermann" w:date="2023-07-01T18:27:00Z">
        <w:r w:rsidR="00441F11" w:rsidRPr="00CE6CE1" w:rsidDel="006F3C81">
          <w:delText>mir</w:delText>
        </w:r>
      </w:del>
      <w:r w:rsidR="00441F11" w:rsidRPr="00CE6CE1">
        <w:t xml:space="preserve"> </w:t>
      </w:r>
      <w:r w:rsidRPr="00CE6CE1">
        <w:t>während d</w:t>
      </w:r>
      <w:r w:rsidR="00EB2515" w:rsidRPr="00CE6CE1">
        <w:t>iesem</w:t>
      </w:r>
      <w:r w:rsidRPr="00CE6CE1">
        <w:t xml:space="preserve"> Jahr einen guten Einblick in die Gestaltung und Umsetzung von 3d Umgebungen und verschiedenen Assets </w:t>
      </w:r>
      <w:r w:rsidR="00441F11" w:rsidRPr="00CE6CE1">
        <w:t>ge</w:t>
      </w:r>
      <w:ins w:id="70" w:author="Malte Hermann" w:date="2023-07-01T17:49:00Z">
        <w:r w:rsidR="00CE6CE1" w:rsidRPr="00CE6CE1">
          <w:rPr>
            <w:rPrChange w:id="71" w:author="Malte Hermann" w:date="2023-07-01T17:50:00Z">
              <w:rPr>
                <w:highlight w:val="yellow"/>
              </w:rPr>
            </w:rPrChange>
          </w:rPr>
          <w:t>ben</w:t>
        </w:r>
      </w:ins>
      <w:del w:id="72" w:author="Malte Hermann" w:date="2023-07-01T17:49:00Z">
        <w:r w:rsidRPr="00CE6CE1" w:rsidDel="00CE6CE1">
          <w:delText xml:space="preserve">geben </w:delText>
        </w:r>
        <w:r w:rsidR="00441F11" w:rsidRPr="00CE6CE1" w:rsidDel="00CE6CE1">
          <w:delText>hat</w:delText>
        </w:r>
      </w:del>
      <w:r w:rsidRPr="00CE6CE1">
        <w:t>.</w:t>
      </w:r>
      <w:r>
        <w:t xml:space="preserve"> Die Einbindung dieser Assets</w:t>
      </w:r>
      <w:del w:id="73" w:author="Malte Hermann" w:date="2023-07-02T12:49:00Z">
        <w:r w:rsidDel="004A027B">
          <w:delText xml:space="preserve"> konnte</w:delText>
        </w:r>
      </w:del>
      <w:r>
        <w:t xml:space="preserve"> </w:t>
      </w:r>
      <w:ins w:id="74" w:author="Malte Hermann" w:date="2023-07-02T12:49:00Z">
        <w:r w:rsidR="004A027B">
          <w:t>erlern</w:t>
        </w:r>
        <w:r w:rsidR="004A027B">
          <w:t>t</w:t>
        </w:r>
      </w:ins>
      <w:ins w:id="75" w:author="Malte Hermann" w:date="2023-07-02T12:50:00Z">
        <w:r w:rsidR="004A027B">
          <w:t>e</w:t>
        </w:r>
      </w:ins>
      <w:ins w:id="76" w:author="Malte Hermann" w:date="2023-07-02T12:49:00Z">
        <w:r w:rsidR="004A027B">
          <w:t xml:space="preserve"> </w:t>
        </w:r>
      </w:ins>
      <w:r>
        <w:t xml:space="preserve">ich </w:t>
      </w:r>
      <w:r w:rsidR="00F57B65">
        <w:t>durch Grundkenntnisse</w:t>
      </w:r>
      <w:r>
        <w:t xml:space="preserve"> in Unreal Engine</w:t>
      </w:r>
      <w:del w:id="77" w:author="Malte Hermann" w:date="2023-07-02T12:49:00Z">
        <w:r w:rsidDel="004A027B">
          <w:delText xml:space="preserve"> erlernen</w:delText>
        </w:r>
      </w:del>
      <w:r>
        <w:t>.</w:t>
      </w:r>
      <w:r w:rsidR="00441F11">
        <w:t xml:space="preserve"> </w:t>
      </w:r>
    </w:p>
    <w:p w14:paraId="51FFB6D5" w14:textId="4C3BD278" w:rsidR="00D325C7" w:rsidRDefault="00CD5CB4">
      <w:ins w:id="78" w:author="Malte Hermann" w:date="2023-07-01T19:15:00Z">
        <w:r>
          <w:t>Im Bereich des professionellen Schreibens konnte ich unter</w:t>
        </w:r>
      </w:ins>
      <w:ins w:id="79" w:author="Malte Hermann" w:date="2023-07-02T12:48:00Z">
        <w:r w:rsidR="004A027B">
          <w:t xml:space="preserve"> </w:t>
        </w:r>
      </w:ins>
      <w:ins w:id="80" w:author="Malte Hermann" w:date="2023-07-01T19:15:00Z">
        <w:r>
          <w:t xml:space="preserve">anderem mit Beiträgen für die Schülerzeitung und die Schulhomepage </w:t>
        </w:r>
      </w:ins>
      <w:ins w:id="81" w:author="Malte Hermann" w:date="2023-07-01T19:16:00Z">
        <w:r>
          <w:t>Erfahrungen</w:t>
        </w:r>
      </w:ins>
      <w:ins w:id="82" w:author="Malte Hermann" w:date="2023-07-01T19:15:00Z">
        <w:r>
          <w:t xml:space="preserve"> sammeln</w:t>
        </w:r>
      </w:ins>
      <w:ins w:id="83" w:author="Malte Hermann" w:date="2023-07-01T19:16:00Z">
        <w:r>
          <w:t>. D</w:t>
        </w:r>
      </w:ins>
      <w:ins w:id="84" w:author="Malte Hermann" w:date="2023-07-01T18:51:00Z">
        <w:r w:rsidR="0087718E">
          <w:t xml:space="preserve">as Erarbeiten und Schreiben von </w:t>
        </w:r>
      </w:ins>
      <w:ins w:id="85" w:author="Malte Hermann" w:date="2023-07-01T18:54:00Z">
        <w:r w:rsidR="00F13631">
          <w:t>analytischen</w:t>
        </w:r>
      </w:ins>
      <w:ins w:id="86" w:author="Malte Hermann" w:date="2023-07-01T18:51:00Z">
        <w:r w:rsidR="0087718E">
          <w:t xml:space="preserve"> und </w:t>
        </w:r>
      </w:ins>
      <w:ins w:id="87" w:author="Malte Hermann" w:date="2023-07-01T18:54:00Z">
        <w:r w:rsidR="00F13631">
          <w:t>freien</w:t>
        </w:r>
      </w:ins>
      <w:ins w:id="88" w:author="Malte Hermann" w:date="2023-07-01T18:51:00Z">
        <w:r w:rsidR="0087718E">
          <w:t xml:space="preserve"> Texten liegt mir sehr</w:t>
        </w:r>
      </w:ins>
      <w:ins w:id="89" w:author="Malte Hermann" w:date="2023-07-01T18:55:00Z">
        <w:r w:rsidR="00F13631">
          <w:t>.</w:t>
        </w:r>
      </w:ins>
      <w:ins w:id="90" w:author="Malte Hermann" w:date="2023-07-01T18:56:00Z">
        <w:r w:rsidR="00F13631">
          <w:t xml:space="preserve"> </w:t>
        </w:r>
      </w:ins>
      <w:del w:id="91" w:author="Malte Hermann" w:date="2023-07-01T18:29:00Z">
        <w:r w:rsidR="00441F11" w:rsidDel="006F3C81">
          <w:delText>Hier freue ich mich besonders auf die Tools im Industrieumfeld</w:delText>
        </w:r>
      </w:del>
      <w:del w:id="92" w:author="Malte Hermann" w:date="2023-07-01T18:28:00Z">
        <w:r w:rsidR="00441F11" w:rsidDel="006F3C81">
          <w:delText>.</w:delText>
        </w:r>
      </w:del>
    </w:p>
    <w:p w14:paraId="1E917713" w14:textId="7E0B41B6" w:rsidR="002E3827" w:rsidRDefault="00EB2515">
      <w:pPr>
        <w:rPr>
          <w:ins w:id="93" w:author="Malte Hermann" w:date="2023-07-01T19:47:00Z"/>
        </w:rPr>
      </w:pPr>
      <w:r>
        <w:t>E</w:t>
      </w:r>
      <w:r w:rsidR="00E04D12">
        <w:t xml:space="preserve">in typischer Tag in diesem Studium </w:t>
      </w:r>
      <w:r>
        <w:t xml:space="preserve">sollte </w:t>
      </w:r>
      <w:r w:rsidR="00E04D12">
        <w:t xml:space="preserve">möglichst abwechslungsreich und vielseitig gestaltet sein mit verschiedenen </w:t>
      </w:r>
      <w:r>
        <w:t>Freiräumen</w:t>
      </w:r>
      <w:r w:rsidR="00E04D12">
        <w:t xml:space="preserve">, um kreative Prozesse zu ermöglichen. </w:t>
      </w:r>
      <w:ins w:id="94" w:author="Malte Hermann" w:date="2023-07-01T19:47:00Z">
        <w:r w:rsidR="002E3827">
          <w:t>Das Auseinandersetzen mit verschiedenen Problemstellungen</w:t>
        </w:r>
      </w:ins>
      <w:ins w:id="95" w:author="Malte Hermann" w:date="2023-07-01T19:48:00Z">
        <w:r w:rsidR="002E3827">
          <w:t xml:space="preserve"> i</w:t>
        </w:r>
      </w:ins>
      <w:ins w:id="96" w:author="Malte Hermann" w:date="2023-07-02T12:39:00Z">
        <w:r w:rsidR="002F28F7">
          <w:t>n Einzel- oder</w:t>
        </w:r>
      </w:ins>
      <w:ins w:id="97" w:author="Malte Hermann" w:date="2023-07-01T19:48:00Z">
        <w:r w:rsidR="002E3827">
          <w:t xml:space="preserve"> Gruppen</w:t>
        </w:r>
      </w:ins>
      <w:ins w:id="98" w:author="Malte Hermann" w:date="2023-07-02T12:39:00Z">
        <w:r w:rsidR="002F28F7">
          <w:t>arbeit</w:t>
        </w:r>
      </w:ins>
      <w:ins w:id="99" w:author="Malte Hermann" w:date="2023-07-01T19:48:00Z">
        <w:r w:rsidR="002E3827">
          <w:t xml:space="preserve"> sollte im Vordergrund stehen.</w:t>
        </w:r>
      </w:ins>
      <w:ins w:id="100" w:author="Malte Hermann" w:date="2023-07-01T19:50:00Z">
        <w:r w:rsidR="002E3827">
          <w:t xml:space="preserve"> </w:t>
        </w:r>
      </w:ins>
      <w:ins w:id="101" w:author="Malte Hermann" w:date="2023-07-01T19:51:00Z">
        <w:r w:rsidR="002E3827">
          <w:t>Qualifizierte Vermittlung von Inhalten, konstruktive Kritik</w:t>
        </w:r>
      </w:ins>
      <w:ins w:id="102" w:author="Malte Hermann" w:date="2023-07-02T12:04:00Z">
        <w:r w:rsidR="00FC695C">
          <w:t xml:space="preserve"> und </w:t>
        </w:r>
      </w:ins>
      <w:ins w:id="103" w:author="Malte Hermann" w:date="2023-07-02T12:05:00Z">
        <w:r w:rsidR="00FC695C">
          <w:t xml:space="preserve">das Auseinandersetzen mit </w:t>
        </w:r>
      </w:ins>
      <w:ins w:id="104" w:author="Malte Hermann" w:date="2023-07-02T12:07:00Z">
        <w:r w:rsidR="00FC695C">
          <w:t>den verschiedenen psychologischen Hintergr</w:t>
        </w:r>
      </w:ins>
      <w:ins w:id="105" w:author="Malte Hermann" w:date="2023-07-02T12:08:00Z">
        <w:r w:rsidR="00FC695C">
          <w:t xml:space="preserve">ünden </w:t>
        </w:r>
      </w:ins>
      <w:ins w:id="106" w:author="Malte Hermann" w:date="2023-07-02T12:45:00Z">
        <w:r w:rsidR="002F28F7">
          <w:t>sind</w:t>
        </w:r>
      </w:ins>
      <w:ins w:id="107" w:author="Malte Hermann" w:date="2023-07-02T12:43:00Z">
        <w:r w:rsidR="002F28F7">
          <w:t xml:space="preserve"> für mich </w:t>
        </w:r>
      </w:ins>
      <w:ins w:id="108" w:author="Malte Hermann" w:date="2023-07-02T12:50:00Z">
        <w:r w:rsidR="007C52ED">
          <w:t xml:space="preserve">wichtige </w:t>
        </w:r>
      </w:ins>
      <w:ins w:id="109" w:author="Malte Hermann" w:date="2023-07-02T12:43:00Z">
        <w:r w:rsidR="002F28F7">
          <w:t>Schwerpunkt</w:t>
        </w:r>
      </w:ins>
      <w:ins w:id="110" w:author="Malte Hermann" w:date="2023-07-02T12:45:00Z">
        <w:r w:rsidR="002F28F7">
          <w:t>e</w:t>
        </w:r>
      </w:ins>
      <w:ins w:id="111" w:author="Malte Hermann" w:date="2023-07-02T12:08:00Z">
        <w:r w:rsidR="00FC695C">
          <w:t>.</w:t>
        </w:r>
      </w:ins>
    </w:p>
    <w:p w14:paraId="766844D0" w14:textId="77777777" w:rsidR="002E3827" w:rsidRDefault="002E3827">
      <w:pPr>
        <w:rPr>
          <w:ins w:id="112" w:author="Malte Hermann" w:date="2023-07-01T19:47:00Z"/>
        </w:rPr>
      </w:pPr>
    </w:p>
    <w:p w14:paraId="0DC21A63" w14:textId="7CF14565" w:rsidR="00C94E3B" w:rsidDel="004A027B" w:rsidRDefault="00E04D12">
      <w:pPr>
        <w:rPr>
          <w:del w:id="113" w:author="Malte Hermann" w:date="2023-07-02T12:49:00Z"/>
        </w:rPr>
      </w:pPr>
      <w:del w:id="114" w:author="Malte Hermann" w:date="2023-07-02T12:49:00Z">
        <w:r w:rsidDel="004A027B">
          <w:delText xml:space="preserve">Zunächst </w:delText>
        </w:r>
        <w:r w:rsidR="00F57B65" w:rsidDel="004A027B">
          <w:delText>könnte</w:delText>
        </w:r>
        <w:r w:rsidDel="004A027B">
          <w:delText xml:space="preserve"> Teil </w:delText>
        </w:r>
      </w:del>
      <w:del w:id="115" w:author="Malte Hermann" w:date="2023-07-01T19:30:00Z">
        <w:r w:rsidDel="00934A09">
          <w:delText xml:space="preserve">eines typischen </w:delText>
        </w:r>
      </w:del>
      <w:del w:id="116" w:author="Malte Hermann" w:date="2023-07-02T12:49:00Z">
        <w:r w:rsidDel="004A027B">
          <w:delText>Tages</w:delText>
        </w:r>
        <w:r w:rsidR="00F57B65" w:rsidDel="004A027B">
          <w:delText xml:space="preserve"> </w:delText>
        </w:r>
        <w:r w:rsidR="00887CF9" w:rsidDel="004A027B">
          <w:delText xml:space="preserve">das </w:delText>
        </w:r>
      </w:del>
      <w:del w:id="117" w:author="Malte Hermann" w:date="2023-07-01T19:33:00Z">
        <w:r w:rsidR="00887CF9" w:rsidDel="001C3E75">
          <w:delText>Erklären</w:delText>
        </w:r>
      </w:del>
      <w:del w:id="118" w:author="Malte Hermann" w:date="2023-07-02T12:49:00Z">
        <w:r w:rsidDel="004A027B">
          <w:delText xml:space="preserve"> verschiedene</w:delText>
        </w:r>
      </w:del>
      <w:del w:id="119" w:author="Malte Hermann" w:date="2023-07-01T19:33:00Z">
        <w:r w:rsidR="00F57B65" w:rsidDel="001C3E75">
          <w:delText>r</w:delText>
        </w:r>
      </w:del>
      <w:del w:id="120" w:author="Malte Hermann" w:date="2023-07-02T12:49:00Z">
        <w:r w:rsidDel="004A027B">
          <w:delText xml:space="preserve"> Darstellungsmöglichkeiten </w:delText>
        </w:r>
        <w:r w:rsidR="00F57B65" w:rsidDel="004A027B">
          <w:delText xml:space="preserve">anhand </w:delText>
        </w:r>
        <w:r w:rsidDel="004A027B">
          <w:delText xml:space="preserve">eines bestimmten </w:delText>
        </w:r>
        <w:r w:rsidR="00EB2515" w:rsidDel="004A027B">
          <w:delText>Problems</w:delText>
        </w:r>
        <w:r w:rsidR="00F57B65" w:rsidDel="004A027B">
          <w:delText xml:space="preserve"> sein</w:delText>
        </w:r>
        <w:r w:rsidR="007D37AF" w:rsidDel="004A027B">
          <w:delText>, welches in Gruppen</w:delText>
        </w:r>
      </w:del>
      <w:ins w:id="121" w:author="michael" w:date="2023-06-28T20:03:00Z">
        <w:del w:id="122" w:author="Malte Hermann" w:date="2023-07-02T12:49:00Z">
          <w:r w:rsidR="00DD0A84" w:rsidDel="004A027B">
            <w:delText xml:space="preserve"> </w:delText>
          </w:r>
        </w:del>
      </w:ins>
      <w:del w:id="123" w:author="Malte Hermann" w:date="2023-07-02T12:49:00Z">
        <w:r w:rsidR="007D37AF" w:rsidDel="004A027B">
          <w:delText>gelöst wird</w:delText>
        </w:r>
        <w:r w:rsidR="00EB2515" w:rsidDel="004A027B">
          <w:delText xml:space="preserve">. </w:delText>
        </w:r>
      </w:del>
      <w:del w:id="124" w:author="Malte Hermann" w:date="2023-07-01T19:32:00Z">
        <w:r w:rsidDel="001C3E75">
          <w:delText xml:space="preserve">Teile </w:delText>
        </w:r>
      </w:del>
      <w:del w:id="125" w:author="Malte Hermann" w:date="2023-07-02T12:49:00Z">
        <w:r w:rsidR="00ED27BD" w:rsidDel="004A027B">
          <w:delText>eines Studientages könnte</w:delText>
        </w:r>
        <w:r w:rsidDel="004A027B">
          <w:delText xml:space="preserve"> auch der Gestaltungsprozess von benutzerfreundlichen Anwendungen sein, genauso wie die </w:delText>
        </w:r>
        <w:r w:rsidR="00F57B65" w:rsidDel="004A027B">
          <w:delText>Beleuchtung der p</w:delText>
        </w:r>
        <w:r w:rsidDel="004A027B">
          <w:delText>sychologischen Hintergründe</w:delText>
        </w:r>
        <w:r w:rsidR="00EB2515" w:rsidDel="004A027B">
          <w:delText>.</w:delText>
        </w:r>
      </w:del>
    </w:p>
    <w:p w14:paraId="68B5185B" w14:textId="4E9B6F3B" w:rsidR="00C94E3B" w:rsidDel="00FC695C" w:rsidRDefault="00C94E3B">
      <w:pPr>
        <w:rPr>
          <w:del w:id="126" w:author="Malte Hermann" w:date="2023-07-02T12:03:00Z"/>
        </w:rPr>
      </w:pPr>
    </w:p>
    <w:p w14:paraId="167838F9" w14:textId="77777777" w:rsidR="00D325C7" w:rsidRDefault="00D325C7" w:rsidP="00FC695C"/>
    <w:sectPr w:rsidR="00D325C7" w:rsidSect="00E00706">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1E36"/>
    <w:multiLevelType w:val="hybridMultilevel"/>
    <w:tmpl w:val="4E4E74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DB50431"/>
    <w:multiLevelType w:val="hybridMultilevel"/>
    <w:tmpl w:val="D0DC4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4274F75"/>
    <w:multiLevelType w:val="hybridMultilevel"/>
    <w:tmpl w:val="393404B0"/>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num w:numId="1" w16cid:durableId="193547056">
    <w:abstractNumId w:val="1"/>
  </w:num>
  <w:num w:numId="2" w16cid:durableId="792017543">
    <w:abstractNumId w:val="0"/>
  </w:num>
  <w:num w:numId="3" w16cid:durableId="39355175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te Hermann">
    <w15:presenceInfo w15:providerId="Windows Live" w15:userId="076d78f7acd3d3fe"/>
  </w15:person>
  <w15:person w15:author="michael">
    <w15:presenceInfo w15:providerId="None" w15:userId="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74"/>
    <w:rsid w:val="00093B84"/>
    <w:rsid w:val="00162E46"/>
    <w:rsid w:val="001C3E75"/>
    <w:rsid w:val="002362B2"/>
    <w:rsid w:val="002E3827"/>
    <w:rsid w:val="002F28F7"/>
    <w:rsid w:val="003131FF"/>
    <w:rsid w:val="00350033"/>
    <w:rsid w:val="00395AD8"/>
    <w:rsid w:val="003F7E43"/>
    <w:rsid w:val="00441F11"/>
    <w:rsid w:val="00442B94"/>
    <w:rsid w:val="004963B4"/>
    <w:rsid w:val="004A027B"/>
    <w:rsid w:val="00517B6A"/>
    <w:rsid w:val="005F3E99"/>
    <w:rsid w:val="00621D74"/>
    <w:rsid w:val="006958E1"/>
    <w:rsid w:val="006C0021"/>
    <w:rsid w:val="006F3C81"/>
    <w:rsid w:val="007048D7"/>
    <w:rsid w:val="007371D4"/>
    <w:rsid w:val="007434F9"/>
    <w:rsid w:val="007C52ED"/>
    <w:rsid w:val="007D37AF"/>
    <w:rsid w:val="0087718E"/>
    <w:rsid w:val="00887CF9"/>
    <w:rsid w:val="009015DE"/>
    <w:rsid w:val="00934A09"/>
    <w:rsid w:val="009463F6"/>
    <w:rsid w:val="009D22A4"/>
    <w:rsid w:val="00A243D5"/>
    <w:rsid w:val="00AA3A04"/>
    <w:rsid w:val="00B36EAE"/>
    <w:rsid w:val="00B836A3"/>
    <w:rsid w:val="00BA4811"/>
    <w:rsid w:val="00C108F9"/>
    <w:rsid w:val="00C94E3B"/>
    <w:rsid w:val="00CD5CB4"/>
    <w:rsid w:val="00CE6CE1"/>
    <w:rsid w:val="00D325C7"/>
    <w:rsid w:val="00D6058D"/>
    <w:rsid w:val="00D735BF"/>
    <w:rsid w:val="00DB7CD6"/>
    <w:rsid w:val="00DD0A84"/>
    <w:rsid w:val="00E04D12"/>
    <w:rsid w:val="00E512F2"/>
    <w:rsid w:val="00E62EC7"/>
    <w:rsid w:val="00E9078F"/>
    <w:rsid w:val="00EB2515"/>
    <w:rsid w:val="00ED27BD"/>
    <w:rsid w:val="00F13631"/>
    <w:rsid w:val="00F25678"/>
    <w:rsid w:val="00F57B65"/>
    <w:rsid w:val="00FC695C"/>
    <w:rsid w:val="00FE47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7042"/>
  <w15:chartTrackingRefBased/>
  <w15:docId w15:val="{7DCDE362-8D56-4A74-8658-BD4B7D8D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25C7"/>
    <w:pPr>
      <w:ind w:left="720"/>
      <w:contextualSpacing/>
    </w:pPr>
  </w:style>
  <w:style w:type="paragraph" w:styleId="berarbeitung">
    <w:name w:val="Revision"/>
    <w:hidden/>
    <w:uiPriority w:val="99"/>
    <w:semiHidden/>
    <w:rsid w:val="00B836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186EC-B3E4-44CF-B77C-789A64999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2754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Herbert</dc:creator>
  <cp:keywords/>
  <dc:description/>
  <cp:lastModifiedBy>Malte Hermann</cp:lastModifiedBy>
  <cp:revision>16</cp:revision>
  <dcterms:created xsi:type="dcterms:W3CDTF">2023-06-28T18:05:00Z</dcterms:created>
  <dcterms:modified xsi:type="dcterms:W3CDTF">2023-07-02T10:51:00Z</dcterms:modified>
</cp:coreProperties>
</file>