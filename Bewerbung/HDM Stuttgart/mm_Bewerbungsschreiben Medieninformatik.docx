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B8AF3" w14:textId="77777777" w:rsidR="00332C26" w:rsidRDefault="00332C26" w:rsidP="006958E1">
      <w:pPr>
        <w:autoSpaceDE w:val="0"/>
        <w:autoSpaceDN w:val="0"/>
        <w:adjustRightInd w:val="0"/>
        <w:spacing w:after="0" w:line="240" w:lineRule="auto"/>
      </w:pPr>
      <w:r>
        <w:t>Bitte beantworten Sie für die Studiengänge Informationswissenschaften, Medieninformatik, Mobile Medien und Wirtschaftsinformatik und Digitale Medien, dt.-</w:t>
      </w:r>
      <w:proofErr w:type="spellStart"/>
      <w:r>
        <w:t>chin</w:t>
      </w:r>
      <w:proofErr w:type="spellEnd"/>
      <w:r>
        <w:t xml:space="preserve">. Studiengang Medien und Technologie folgende Leitfragen: </w:t>
      </w:r>
    </w:p>
    <w:p w14:paraId="09DEF817" w14:textId="77777777" w:rsidR="00332C26" w:rsidRDefault="00332C26" w:rsidP="006958E1">
      <w:pPr>
        <w:autoSpaceDE w:val="0"/>
        <w:autoSpaceDN w:val="0"/>
        <w:adjustRightInd w:val="0"/>
        <w:spacing w:after="0" w:line="240" w:lineRule="auto"/>
      </w:pPr>
      <w:r>
        <w:t xml:space="preserve">1. Warum wollen Sie den von Ihnen gewählten Studiengang bei uns an der </w:t>
      </w:r>
      <w:proofErr w:type="spellStart"/>
      <w:r>
        <w:t>HdM</w:t>
      </w:r>
      <w:proofErr w:type="spellEnd"/>
      <w:r>
        <w:t xml:space="preserve"> studieren? </w:t>
      </w:r>
    </w:p>
    <w:p w14:paraId="3D3D68B2" w14:textId="77777777" w:rsidR="00332C26" w:rsidRDefault="00332C26" w:rsidP="006958E1">
      <w:pPr>
        <w:autoSpaceDE w:val="0"/>
        <w:autoSpaceDN w:val="0"/>
        <w:adjustRightInd w:val="0"/>
        <w:spacing w:after="0" w:line="240" w:lineRule="auto"/>
      </w:pPr>
      <w:r>
        <w:t xml:space="preserve">2. Was bringen Sie an einschlägigen Erfahrungen für das Studium oder späteren Beruf mit? </w:t>
      </w:r>
    </w:p>
    <w:p w14:paraId="5716F6CA" w14:textId="77777777" w:rsidR="00332C26" w:rsidRDefault="00332C26" w:rsidP="006958E1">
      <w:pPr>
        <w:autoSpaceDE w:val="0"/>
        <w:autoSpaceDN w:val="0"/>
        <w:adjustRightInd w:val="0"/>
        <w:spacing w:after="0" w:line="240" w:lineRule="auto"/>
      </w:pPr>
      <w:r>
        <w:t xml:space="preserve">3. Von welcher Ihrer Stärken können andere Studierende besonders profitieren? </w:t>
      </w:r>
    </w:p>
    <w:p w14:paraId="3DD3D2D4" w14:textId="77777777" w:rsidR="00332C26" w:rsidRDefault="00332C26" w:rsidP="006958E1">
      <w:pPr>
        <w:autoSpaceDE w:val="0"/>
        <w:autoSpaceDN w:val="0"/>
        <w:adjustRightInd w:val="0"/>
        <w:spacing w:after="0" w:line="240" w:lineRule="auto"/>
      </w:pPr>
      <w:r>
        <w:t xml:space="preserve">4. Wollen Sie uns sonst noch etwas über sich mitteilen? </w:t>
      </w:r>
    </w:p>
    <w:p w14:paraId="6DA718CA" w14:textId="2706756E" w:rsidR="00332C26" w:rsidRDefault="00332C26" w:rsidP="006958E1">
      <w:pPr>
        <w:autoSpaceDE w:val="0"/>
        <w:autoSpaceDN w:val="0"/>
        <w:adjustRightInd w:val="0"/>
        <w:spacing w:after="0" w:line="240" w:lineRule="auto"/>
      </w:pPr>
      <w:r>
        <w:t>Bitte schreiben Sie maximal 300 Zeichen (inkl. Leerzeichen) pro Frage.</w:t>
      </w:r>
    </w:p>
    <w:p w14:paraId="3E51AB4C" w14:textId="77777777" w:rsidR="00332C26" w:rsidRDefault="00332C26" w:rsidP="006958E1">
      <w:pPr>
        <w:autoSpaceDE w:val="0"/>
        <w:autoSpaceDN w:val="0"/>
        <w:adjustRightInd w:val="0"/>
        <w:spacing w:after="0" w:line="240" w:lineRule="auto"/>
      </w:pPr>
    </w:p>
    <w:p w14:paraId="5AC2D4AA" w14:textId="77777777" w:rsidR="00332C26" w:rsidRDefault="00332C26" w:rsidP="006958E1">
      <w:pPr>
        <w:autoSpaceDE w:val="0"/>
        <w:autoSpaceDN w:val="0"/>
        <w:adjustRightInd w:val="0"/>
        <w:spacing w:after="0" w:line="240" w:lineRule="auto"/>
      </w:pPr>
    </w:p>
    <w:p w14:paraId="6DF27959" w14:textId="77777777" w:rsidR="00332C26" w:rsidRDefault="00332C26" w:rsidP="006958E1">
      <w:pPr>
        <w:autoSpaceDE w:val="0"/>
        <w:autoSpaceDN w:val="0"/>
        <w:adjustRightInd w:val="0"/>
        <w:spacing w:after="0" w:line="240" w:lineRule="auto"/>
      </w:pPr>
    </w:p>
    <w:p w14:paraId="6CFB1BB9" w14:textId="7F65581E" w:rsidR="00912513" w:rsidDel="00A74BED" w:rsidRDefault="00093B84">
      <w:pPr>
        <w:rPr>
          <w:del w:id="0" w:author="Malte Hermann" w:date="2023-07-01T11:43:00Z"/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Warum wollen Sie Medie</w:t>
      </w:r>
      <w:r w:rsidR="007371D4">
        <w:rPr>
          <w:rFonts w:ascii="Calibri" w:hAnsi="Calibri" w:cs="Calibri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 xml:space="preserve">informatik an der </w:t>
      </w:r>
      <w:proofErr w:type="spellStart"/>
      <w:r>
        <w:rPr>
          <w:rFonts w:ascii="Calibri" w:hAnsi="Calibri" w:cs="Calibri"/>
          <w:sz w:val="20"/>
          <w:szCs w:val="20"/>
        </w:rPr>
        <w:t>HdM</w:t>
      </w:r>
      <w:proofErr w:type="spellEnd"/>
      <w:r>
        <w:rPr>
          <w:rFonts w:ascii="Calibri" w:hAnsi="Calibri" w:cs="Calibri"/>
          <w:sz w:val="20"/>
          <w:szCs w:val="20"/>
        </w:rPr>
        <w:t xml:space="preserve"> studieren?</w:t>
      </w:r>
    </w:p>
    <w:p w14:paraId="37F9C731" w14:textId="77777777" w:rsidR="00A74BED" w:rsidRDefault="00A74BED" w:rsidP="006958E1">
      <w:pPr>
        <w:autoSpaceDE w:val="0"/>
        <w:autoSpaceDN w:val="0"/>
        <w:adjustRightInd w:val="0"/>
        <w:spacing w:after="0" w:line="240" w:lineRule="auto"/>
        <w:rPr>
          <w:ins w:id="1" w:author="Malte Hermann" w:date="2023-07-01T11:51:00Z"/>
          <w:rFonts w:ascii="Calibri" w:hAnsi="Calibri" w:cs="Calibri"/>
          <w:sz w:val="20"/>
          <w:szCs w:val="20"/>
        </w:rPr>
      </w:pPr>
    </w:p>
    <w:p w14:paraId="01948661" w14:textId="77777777" w:rsidR="00A74BED" w:rsidRDefault="00A74BED" w:rsidP="006958E1">
      <w:pPr>
        <w:autoSpaceDE w:val="0"/>
        <w:autoSpaceDN w:val="0"/>
        <w:adjustRightInd w:val="0"/>
        <w:spacing w:after="0" w:line="240" w:lineRule="auto"/>
        <w:rPr>
          <w:ins w:id="2" w:author="Malte Hermann" w:date="2023-07-01T11:51:00Z"/>
          <w:rFonts w:ascii="Calibri" w:hAnsi="Calibri" w:cs="Calibri"/>
          <w:sz w:val="20"/>
          <w:szCs w:val="20"/>
        </w:rPr>
      </w:pPr>
    </w:p>
    <w:p w14:paraId="2C5CD65C" w14:textId="77777777" w:rsidR="006958E1" w:rsidRPr="006958E1" w:rsidDel="00A74BED" w:rsidRDefault="006958E1" w:rsidP="006958E1">
      <w:pPr>
        <w:autoSpaceDE w:val="0"/>
        <w:autoSpaceDN w:val="0"/>
        <w:adjustRightInd w:val="0"/>
        <w:spacing w:after="0" w:line="240" w:lineRule="auto"/>
        <w:rPr>
          <w:del w:id="3" w:author="Malte Hermann" w:date="2023-07-01T11:43:00Z"/>
          <w:rFonts w:ascii="Calibri" w:hAnsi="Calibri" w:cs="Calibri"/>
          <w:sz w:val="20"/>
          <w:szCs w:val="20"/>
        </w:rPr>
      </w:pPr>
    </w:p>
    <w:p w14:paraId="028A86AF" w14:textId="2B6BADEB" w:rsidR="005C3162" w:rsidDel="00A74BED" w:rsidRDefault="005C3162">
      <w:pPr>
        <w:rPr>
          <w:del w:id="4" w:author="Malte Hermann" w:date="2023-07-01T11:44:00Z"/>
        </w:rPr>
      </w:pPr>
    </w:p>
    <w:p w14:paraId="22BDD033" w14:textId="3A5E8632" w:rsidR="00093B84" w:rsidRDefault="006F245D">
      <w:ins w:id="5" w:author="Malte Hermann" w:date="2023-07-01T17:17:00Z">
        <w:r>
          <w:t>F</w:t>
        </w:r>
      </w:ins>
      <w:del w:id="6" w:author="Malte Hermann" w:date="2023-07-01T17:17:00Z">
        <w:r w:rsidR="004A6A49" w:rsidDel="006F245D">
          <w:delText>Schon f</w:delText>
        </w:r>
      </w:del>
      <w:r w:rsidR="004A6A49">
        <w:t xml:space="preserve">rüh habe ich begonnen </w:t>
      </w:r>
      <w:r w:rsidR="00093B84">
        <w:t xml:space="preserve">mich für </w:t>
      </w:r>
      <w:r w:rsidR="004A6A49">
        <w:t xml:space="preserve">die </w:t>
      </w:r>
      <w:r w:rsidR="00093B84">
        <w:t>Prozesse hinter Spielen, Filmen und Internet</w:t>
      </w:r>
      <w:r w:rsidR="005C55A3" w:rsidRPr="006F245D">
        <w:t>-Inhalten</w:t>
      </w:r>
      <w:r w:rsidR="00093B84">
        <w:t xml:space="preserve"> zu interessieren.</w:t>
      </w:r>
      <w:del w:id="7" w:author="Malte Hermann" w:date="2023-07-01T12:00:00Z">
        <w:r w:rsidR="00093B84" w:rsidDel="00F8014C">
          <w:delText xml:space="preserve"> </w:delText>
        </w:r>
        <w:r w:rsidR="004A6A49" w:rsidDel="00F8014C">
          <w:delText>Der Studiengang Medieninformatik begeistert mich daher.</w:delText>
        </w:r>
      </w:del>
      <w:r w:rsidR="005C3162">
        <w:t xml:space="preserve"> </w:t>
      </w:r>
      <w:ins w:id="8" w:author="Malte Hermann" w:date="2023-07-01T11:59:00Z">
        <w:r w:rsidR="00F8014C">
          <w:t>Als</w:t>
        </w:r>
      </w:ins>
      <w:del w:id="9" w:author="Malte Hermann" w:date="2023-07-01T11:59:00Z">
        <w:r w:rsidR="005C3162" w:rsidDel="00F8014C">
          <w:delText>E</w:delText>
        </w:r>
      </w:del>
      <w:del w:id="10" w:author="Malte Hermann" w:date="2023-07-01T17:18:00Z">
        <w:r w:rsidR="005C3162" w:rsidDel="006F245D">
          <w:delText>in</w:delText>
        </w:r>
      </w:del>
      <w:r w:rsidR="005C3162">
        <w:t xml:space="preserve"> große Chance sehe ich die vielfältigen Möglichkeiten während des Studiums </w:t>
      </w:r>
      <w:del w:id="11" w:author="Malte Hermann" w:date="2023-07-01T17:16:00Z">
        <w:r w:rsidR="005C3162" w:rsidRPr="00BF4717" w:rsidDel="006F245D">
          <w:rPr>
            <w:highlight w:val="yellow"/>
            <w:rPrChange w:id="12" w:author="Malte Hermann" w:date="2023-07-01T16:56:00Z">
              <w:rPr/>
            </w:rPrChange>
          </w:rPr>
          <w:delText>zusätzliche</w:delText>
        </w:r>
        <w:r w:rsidR="005C3162" w:rsidDel="006F245D">
          <w:delText xml:space="preserve"> </w:delText>
        </w:r>
      </w:del>
      <w:r w:rsidR="005C3162">
        <w:t xml:space="preserve">Schwerpunkte zu setzen. </w:t>
      </w:r>
      <w:ins w:id="13" w:author="Malte Hermann" w:date="2023-07-01T17:18:00Z">
        <w:r>
          <w:t xml:space="preserve">Ich </w:t>
        </w:r>
      </w:ins>
      <w:del w:id="14" w:author="Malte Hermann" w:date="2023-07-01T17:18:00Z">
        <w:r w:rsidR="00093B84" w:rsidDel="006F245D">
          <w:delText xml:space="preserve">Auch </w:delText>
        </w:r>
      </w:del>
      <w:r w:rsidR="00093B84">
        <w:t>bin</w:t>
      </w:r>
      <w:del w:id="15" w:author="Malte Hermann" w:date="2023-07-01T17:18:00Z">
        <w:r w:rsidR="00093B84" w:rsidDel="006F245D">
          <w:delText xml:space="preserve"> ich</w:delText>
        </w:r>
      </w:del>
      <w:r w:rsidR="00093B84">
        <w:t xml:space="preserve"> auf der Suche nach einem </w:t>
      </w:r>
      <w:del w:id="16" w:author="Malte Hermann" w:date="2023-07-01T17:16:00Z">
        <w:r w:rsidR="00093B84" w:rsidRPr="00BF4717" w:rsidDel="006F245D">
          <w:rPr>
            <w:highlight w:val="yellow"/>
            <w:rPrChange w:id="17" w:author="Malte Hermann" w:date="2023-07-01T16:57:00Z">
              <w:rPr/>
            </w:rPrChange>
          </w:rPr>
          <w:delText xml:space="preserve">sicheren </w:delText>
        </w:r>
      </w:del>
      <w:ins w:id="18" w:author="Malte Hermann" w:date="2023-07-01T12:01:00Z">
        <w:r w:rsidR="00F8014C">
          <w:t xml:space="preserve">zukunftsgewandten </w:t>
        </w:r>
      </w:ins>
      <w:r w:rsidR="00093B84">
        <w:t>Arbeitsmarkt</w:t>
      </w:r>
      <w:ins w:id="19" w:author="Malte Hermann" w:date="2023-07-01T12:02:00Z">
        <w:r w:rsidR="00F8014C">
          <w:t xml:space="preserve"> in einem spannenden Umfeld.</w:t>
        </w:r>
      </w:ins>
      <w:del w:id="20" w:author="Malte Hermann" w:date="2023-07-01T12:02:00Z">
        <w:r w:rsidR="00093B84" w:rsidDel="00F8014C">
          <w:delText xml:space="preserve">, welcher ein spannendes Umfeld und zukunftsgewandte </w:delText>
        </w:r>
        <w:r w:rsidR="00DB7CD6" w:rsidDel="00F8014C">
          <w:delText xml:space="preserve">Optionen </w:delText>
        </w:r>
        <w:r w:rsidR="00093B84" w:rsidDel="00F8014C">
          <w:delText>bietet.</w:delText>
        </w:r>
      </w:del>
    </w:p>
    <w:p w14:paraId="4DE9393B" w14:textId="0B7A283A" w:rsidR="00DB7CD6" w:rsidRDefault="00DB7CD6">
      <w:r w:rsidRPr="00DB7CD6">
        <w:t>Was bringen Sie an einschlägigen Erfahrungen für das Studium oder späteren Beruf mit?</w:t>
      </w:r>
    </w:p>
    <w:p w14:paraId="2A7DF988" w14:textId="639174F6" w:rsidR="00DB7CD6" w:rsidDel="00A74BED" w:rsidRDefault="00DB7CD6">
      <w:pPr>
        <w:rPr>
          <w:del w:id="21" w:author="Malte Hermann" w:date="2023-07-01T11:51:00Z"/>
        </w:rPr>
      </w:pPr>
      <w:r>
        <w:t xml:space="preserve">Aufgrund meiner Leidenschaft für die </w:t>
      </w:r>
      <w:r w:rsidR="00B43899">
        <w:t xml:space="preserve">Entstehung und Funktionsweise von Videospielen </w:t>
      </w:r>
      <w:r>
        <w:t>bringe ich einiges an Wissen über die</w:t>
      </w:r>
      <w:del w:id="22" w:author="Malte Hermann" w:date="2023-07-01T16:40:00Z">
        <w:r w:rsidDel="00993C3E">
          <w:delText xml:space="preserve"> verschiedenen</w:delText>
        </w:r>
      </w:del>
      <w:r>
        <w:t xml:space="preserve"> Prozesse innerhalb </w:t>
      </w:r>
      <w:r w:rsidR="00F20C61">
        <w:t>von</w:t>
      </w:r>
      <w:r>
        <w:t xml:space="preserve"> Entwicklerstudios mit. </w:t>
      </w:r>
      <w:r w:rsidR="00F20C61">
        <w:t>Zudem</w:t>
      </w:r>
      <w:r>
        <w:t xml:space="preserve"> beschäftige ich mich mit Blender </w:t>
      </w:r>
      <w:r w:rsidR="00B85EAD">
        <w:t>und</w:t>
      </w:r>
      <w:r>
        <w:t xml:space="preserve"> Unreal Engine, wodurch </w:t>
      </w:r>
      <w:r w:rsidR="005C55A3">
        <w:t xml:space="preserve">ich </w:t>
      </w:r>
      <w:r>
        <w:t xml:space="preserve">bereits </w:t>
      </w:r>
      <w:del w:id="23" w:author="Malte Hermann" w:date="2023-07-01T11:50:00Z">
        <w:r w:rsidDel="00A74BED">
          <w:delText xml:space="preserve"> </w:delText>
        </w:r>
      </w:del>
      <w:r w:rsidR="00F20C61">
        <w:t>Grundkenntnisse</w:t>
      </w:r>
      <w:r>
        <w:t xml:space="preserve"> für </w:t>
      </w:r>
      <w:r w:rsidR="00B85EAD">
        <w:t>manche</w:t>
      </w:r>
      <w:r>
        <w:t xml:space="preserve"> Arbeitsschritte </w:t>
      </w:r>
      <w:ins w:id="24" w:author="Malte Hermann" w:date="2023-07-01T17:28:00Z">
        <w:r w:rsidR="00377C91">
          <w:t>besitze</w:t>
        </w:r>
      </w:ins>
      <w:del w:id="25" w:author="Malte Hermann" w:date="2023-07-01T17:28:00Z">
        <w:r w:rsidR="005C55A3" w:rsidDel="00377C91">
          <w:delText>habe</w:delText>
        </w:r>
      </w:del>
      <w:r>
        <w:t>.</w:t>
      </w:r>
    </w:p>
    <w:p w14:paraId="664BD952" w14:textId="77777777" w:rsidR="005C3162" w:rsidRDefault="005C3162"/>
    <w:p w14:paraId="63C1331E" w14:textId="5CCAAC96" w:rsidR="00DB7CD6" w:rsidRDefault="006958E1">
      <w:r w:rsidRPr="006958E1">
        <w:t>Von welcher Ihrer Stärken können andere Studierende besonders profitieren?</w:t>
      </w:r>
    </w:p>
    <w:p w14:paraId="70C11A0B" w14:textId="171A5960" w:rsidR="006958E1" w:rsidDel="00A74BED" w:rsidRDefault="00A8772F">
      <w:pPr>
        <w:rPr>
          <w:del w:id="26" w:author="Malte Hermann" w:date="2023-07-01T11:51:00Z"/>
        </w:rPr>
      </w:pPr>
      <w:r>
        <w:t xml:space="preserve">Als sehr </w:t>
      </w:r>
      <w:r w:rsidR="00332C26">
        <w:t>fokussierte</w:t>
      </w:r>
      <w:r>
        <w:t xml:space="preserve"> und </w:t>
      </w:r>
      <w:commentRangeStart w:id="27"/>
      <w:r>
        <w:t xml:space="preserve">teamfähige </w:t>
      </w:r>
      <w:commentRangeEnd w:id="27"/>
      <w:r w:rsidR="005C3162">
        <w:rPr>
          <w:rStyle w:val="Kommentarzeichen"/>
        </w:rPr>
        <w:commentReference w:id="27"/>
      </w:r>
      <w:r>
        <w:t xml:space="preserve">Person bin ich bei Gruppenarbeiten ein </w:t>
      </w:r>
      <w:r w:rsidR="00332C26">
        <w:t>verlässlicher</w:t>
      </w:r>
      <w:r>
        <w:t xml:space="preserve"> Partner, der hilfsbereit </w:t>
      </w:r>
      <w:r w:rsidR="005C3162">
        <w:t xml:space="preserve">mit </w:t>
      </w:r>
      <w:r>
        <w:t>seine</w:t>
      </w:r>
      <w:ins w:id="28" w:author="Malte Hermann" w:date="2023-07-01T12:04:00Z">
        <w:r w:rsidR="00881AC4">
          <w:t>n</w:t>
        </w:r>
      </w:ins>
      <w:r>
        <w:t xml:space="preserve"> Mitkommilitonen </w:t>
      </w:r>
      <w:r w:rsidR="005C3162">
        <w:t>zusammenarbeitet</w:t>
      </w:r>
      <w:r>
        <w:t xml:space="preserve"> und durch Kreativität neue Impulse setzt.</w:t>
      </w:r>
      <w:r w:rsidR="004A6E85">
        <w:t xml:space="preserve"> </w:t>
      </w:r>
      <w:del w:id="29" w:author="Malte Hermann" w:date="2023-07-01T16:38:00Z">
        <w:r w:rsidR="00E7690E" w:rsidDel="00993C3E">
          <w:delText xml:space="preserve"> </w:delText>
        </w:r>
      </w:del>
      <w:del w:id="30" w:author="Malte Hermann" w:date="2023-07-01T16:49:00Z">
        <w:r w:rsidR="00E7690E" w:rsidDel="00BF4717">
          <w:delText>D</w:delText>
        </w:r>
        <w:r w:rsidR="00DC1073" w:rsidDel="00BF4717">
          <w:delText xml:space="preserve">ie </w:delText>
        </w:r>
      </w:del>
      <w:ins w:id="31" w:author="Malte Hermann" w:date="2023-07-01T16:49:00Z">
        <w:r w:rsidR="00BF4717">
          <w:t>Ich e</w:t>
        </w:r>
        <w:r w:rsidR="00BF4717">
          <w:t>rledig</w:t>
        </w:r>
        <w:r w:rsidR="00BF4717">
          <w:t xml:space="preserve">e </w:t>
        </w:r>
      </w:ins>
      <w:del w:id="32" w:author="Malte Hermann" w:date="2023-07-01T16:49:00Z">
        <w:r w:rsidR="00DC1073" w:rsidDel="00BF4717">
          <w:delText xml:space="preserve">gewissenhafte Erledigung von </w:delText>
        </w:r>
      </w:del>
      <w:r w:rsidR="00DC1073">
        <w:t>Aufgaben</w:t>
      </w:r>
      <w:r w:rsidR="00E7690E">
        <w:t xml:space="preserve"> </w:t>
      </w:r>
      <w:ins w:id="33" w:author="Malte Hermann" w:date="2023-07-01T16:49:00Z">
        <w:r w:rsidR="00BF4717">
          <w:t>gewissenhaft</w:t>
        </w:r>
        <w:r w:rsidR="00BF4717">
          <w:t xml:space="preserve"> </w:t>
        </w:r>
      </w:ins>
      <w:r w:rsidR="00E7690E">
        <w:t>und</w:t>
      </w:r>
      <w:del w:id="34" w:author="Malte Hermann" w:date="2023-07-01T16:49:00Z">
        <w:r w:rsidR="00E7690E" w:rsidDel="00BF4717">
          <w:delText xml:space="preserve"> das</w:delText>
        </w:r>
      </w:del>
      <w:r w:rsidR="00E7690E">
        <w:t xml:space="preserve"> </w:t>
      </w:r>
      <w:del w:id="35" w:author="Malte Hermann" w:date="2023-07-01T16:49:00Z">
        <w:r w:rsidR="00E7690E" w:rsidDel="00BF4717">
          <w:delText>Ein</w:delText>
        </w:r>
      </w:del>
      <w:r w:rsidR="00E7690E">
        <w:t>bringe</w:t>
      </w:r>
      <w:del w:id="36" w:author="Malte Hermann" w:date="2023-07-01T16:49:00Z">
        <w:r w:rsidR="00E7690E" w:rsidDel="00BF4717">
          <w:delText>n</w:delText>
        </w:r>
      </w:del>
      <w:r w:rsidR="00E7690E">
        <w:t xml:space="preserve"> meine</w:t>
      </w:r>
      <w:del w:id="37" w:author="Malte Hermann" w:date="2023-07-01T16:49:00Z">
        <w:r w:rsidR="00E7690E" w:rsidDel="00BF4717">
          <w:delText>r</w:delText>
        </w:r>
      </w:del>
      <w:r w:rsidR="00E7690E">
        <w:t xml:space="preserve"> Kenntnisse in Teams </w:t>
      </w:r>
      <w:ins w:id="38" w:author="Malte Hermann" w:date="2023-07-01T16:51:00Z">
        <w:r w:rsidR="00BF4717">
          <w:t xml:space="preserve">jederzeit </w:t>
        </w:r>
      </w:ins>
      <w:ins w:id="39" w:author="Malte Hermann" w:date="2023-07-01T16:50:00Z">
        <w:r w:rsidR="00BF4717">
          <w:t>ein.</w:t>
        </w:r>
      </w:ins>
      <w:del w:id="40" w:author="Malte Hermann" w:date="2023-07-01T16:49:00Z">
        <w:r w:rsidR="00E7690E" w:rsidDel="00BF4717">
          <w:delText xml:space="preserve">ist für mich selbstverständlich. </w:delText>
        </w:r>
        <w:r w:rsidR="00DC1073" w:rsidDel="00BF4717">
          <w:delText xml:space="preserve"> </w:delText>
        </w:r>
      </w:del>
    </w:p>
    <w:p w14:paraId="700882FC" w14:textId="77777777" w:rsidR="00E7690E" w:rsidRPr="002311E6" w:rsidRDefault="00E7690E">
      <w:pPr>
        <w:rPr>
          <w:color w:val="FF0000"/>
        </w:rPr>
      </w:pPr>
    </w:p>
    <w:p w14:paraId="6DA23941" w14:textId="7E76C896" w:rsidR="00162E46" w:rsidRDefault="00162E46">
      <w:r w:rsidRPr="00162E46">
        <w:t>Wollen Sie uns sonst noch etwas über sich mitteilen?</w:t>
      </w:r>
    </w:p>
    <w:p w14:paraId="6EF82515" w14:textId="47B0D540" w:rsidR="00162E46" w:rsidRDefault="002311E6">
      <w:r>
        <w:t>Durch meine kreativen Ideen und mein räumliches Vorstellungsvermögen macht es mir sehr großen Spaß 3d Modelle zu konzipieren und diese</w:t>
      </w:r>
      <w:del w:id="41" w:author="Malte Hermann" w:date="2023-07-01T17:20:00Z">
        <w:r w:rsidDel="006F245D">
          <w:delText xml:space="preserve"> </w:delText>
        </w:r>
        <w:r w:rsidRPr="00BF4717" w:rsidDel="006F245D">
          <w:rPr>
            <w:highlight w:val="yellow"/>
            <w:rPrChange w:id="42" w:author="Malte Hermann" w:date="2023-07-01T16:58:00Z">
              <w:rPr/>
            </w:rPrChange>
          </w:rPr>
          <w:delText>dann auch</w:delText>
        </w:r>
      </w:del>
      <w:r>
        <w:t xml:space="preserve"> umzusetzen</w:t>
      </w:r>
      <w:r w:rsidR="00332C26">
        <w:t>, sowie</w:t>
      </w:r>
      <w:r>
        <w:t xml:space="preserve"> dabei weitere Fähigkeiten und Kenntnisse zu erlernen. Auf diesem </w:t>
      </w:r>
      <w:r w:rsidR="00332C26">
        <w:t>Fundament</w:t>
      </w:r>
      <w:r>
        <w:t xml:space="preserve"> möchte ich gerne </w:t>
      </w:r>
      <w:r w:rsidR="00332C26">
        <w:t xml:space="preserve">weiter </w:t>
      </w:r>
      <w:r>
        <w:t>aufbauen</w:t>
      </w:r>
      <w:ins w:id="43" w:author="Malte Hermann" w:date="2023-07-01T17:24:00Z">
        <w:r w:rsidR="006F245D">
          <w:t>,</w:t>
        </w:r>
      </w:ins>
      <w:r w:rsidR="00332C26">
        <w:t xml:space="preserve"> </w:t>
      </w:r>
      <w:del w:id="44" w:author="Malte Hermann" w:date="2023-07-01T11:52:00Z">
        <w:r w:rsidR="00B43899" w:rsidDel="00A74BED">
          <w:delText xml:space="preserve"> </w:delText>
        </w:r>
      </w:del>
      <w:r w:rsidR="00B43899">
        <w:t>um</w:t>
      </w:r>
      <w:ins w:id="45" w:author="Malte Hermann" w:date="2023-07-01T17:23:00Z">
        <w:r w:rsidR="006F245D">
          <w:t xml:space="preserve"> dies</w:t>
        </w:r>
      </w:ins>
      <w:r w:rsidR="00B43899">
        <w:t xml:space="preserve"> </w:t>
      </w:r>
      <w:ins w:id="46" w:author="Malte Hermann" w:date="2023-07-01T17:23:00Z">
        <w:r w:rsidR="006F245D">
          <w:t xml:space="preserve">zu </w:t>
        </w:r>
      </w:ins>
      <w:r w:rsidR="00B43899">
        <w:t>meine</w:t>
      </w:r>
      <w:ins w:id="47" w:author="Malte Hermann" w:date="2023-07-01T17:23:00Z">
        <w:r w:rsidR="006F245D">
          <w:t>m</w:t>
        </w:r>
      </w:ins>
      <w:r w:rsidR="00B43899">
        <w:t xml:space="preserve"> </w:t>
      </w:r>
      <w:del w:id="48" w:author="Malte Hermann" w:date="2023-07-01T17:23:00Z">
        <w:r w:rsidR="00B43899" w:rsidDel="006F245D">
          <w:delText xml:space="preserve">Leidenschaft zum </w:delText>
        </w:r>
      </w:del>
      <w:r w:rsidR="00B43899">
        <w:t>Beruf zu machen.</w:t>
      </w:r>
      <w:del w:id="49" w:author="Malte Hermann" w:date="2023-07-01T17:20:00Z">
        <w:r w:rsidR="00B43899" w:rsidDel="006F245D">
          <w:delText xml:space="preserve"> </w:delText>
        </w:r>
      </w:del>
    </w:p>
    <w:sectPr w:rsidR="00162E46" w:rsidSect="00E00706">
      <w:pgSz w:w="12240" w:h="15840"/>
      <w:pgMar w:top="1417" w:right="1417" w:bottom="1134" w:left="1417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7" w:author="michael" w:date="2023-07-01T10:28:00Z" w:initials="m">
    <w:p w14:paraId="5618FFD9" w14:textId="618C8A6B" w:rsidR="005C3162" w:rsidRDefault="005C3162">
      <w:pPr>
        <w:pStyle w:val="Kommentartext"/>
      </w:pPr>
      <w:r>
        <w:rPr>
          <w:rStyle w:val="Kommentarzeichen"/>
        </w:rPr>
        <w:annotationRef/>
      </w:r>
      <w:r>
        <w:t>Gibt daneben noch einen Labenslauf? Oder wäre hier ein Halbsatz zum Bufdi geschickt?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618FFD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A7E3A" w16cex:dateUtc="2023-07-01T08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18FFD9" w16cid:durableId="284A7E3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lte Hermann">
    <w15:presenceInfo w15:providerId="Windows Live" w15:userId="076d78f7acd3d3fe"/>
  </w15:person>
  <w15:person w15:author="michael">
    <w15:presenceInfo w15:providerId="None" w15:userId="micha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74"/>
    <w:rsid w:val="00093B84"/>
    <w:rsid w:val="00162E46"/>
    <w:rsid w:val="001B20C7"/>
    <w:rsid w:val="002311E6"/>
    <w:rsid w:val="00332C26"/>
    <w:rsid w:val="00377C91"/>
    <w:rsid w:val="004963B4"/>
    <w:rsid w:val="004A6A49"/>
    <w:rsid w:val="004A6E85"/>
    <w:rsid w:val="00517B6A"/>
    <w:rsid w:val="00591E3B"/>
    <w:rsid w:val="005C3162"/>
    <w:rsid w:val="005C55A3"/>
    <w:rsid w:val="005E70B0"/>
    <w:rsid w:val="00621D74"/>
    <w:rsid w:val="006958E1"/>
    <w:rsid w:val="006F245D"/>
    <w:rsid w:val="007371D4"/>
    <w:rsid w:val="007434F9"/>
    <w:rsid w:val="00744EB1"/>
    <w:rsid w:val="007B5FDA"/>
    <w:rsid w:val="00881AC4"/>
    <w:rsid w:val="00993C3E"/>
    <w:rsid w:val="00A74BED"/>
    <w:rsid w:val="00A8772F"/>
    <w:rsid w:val="00B43899"/>
    <w:rsid w:val="00B85EAD"/>
    <w:rsid w:val="00BF4717"/>
    <w:rsid w:val="00DB7CD6"/>
    <w:rsid w:val="00DC1073"/>
    <w:rsid w:val="00E7690E"/>
    <w:rsid w:val="00F00281"/>
    <w:rsid w:val="00F20C61"/>
    <w:rsid w:val="00F8014C"/>
    <w:rsid w:val="00FE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47042"/>
  <w15:chartTrackingRefBased/>
  <w15:docId w15:val="{7DCDE362-8D56-4A74-8658-BD4B7D8D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rarbeitung">
    <w:name w:val="Revision"/>
    <w:hidden/>
    <w:uiPriority w:val="99"/>
    <w:semiHidden/>
    <w:rsid w:val="00744EB1"/>
    <w:pPr>
      <w:spacing w:after="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B4389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438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4389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4389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438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2030</Characters>
  <Application>Microsoft Office Word</Application>
  <DocSecurity>0</DocSecurity>
  <Lines>33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Herbert</dc:creator>
  <cp:keywords/>
  <dc:description/>
  <cp:lastModifiedBy>Malte Hermann</cp:lastModifiedBy>
  <cp:revision>9</cp:revision>
  <dcterms:created xsi:type="dcterms:W3CDTF">2023-07-01T07:45:00Z</dcterms:created>
  <dcterms:modified xsi:type="dcterms:W3CDTF">2023-07-01T15:28:00Z</dcterms:modified>
</cp:coreProperties>
</file>